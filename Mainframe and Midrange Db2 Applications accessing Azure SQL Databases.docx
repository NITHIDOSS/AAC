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C6DA" w14:textId="687A3999" w:rsidR="00096EE9" w:rsidRPr="00096EE9" w:rsidDel="00096EE9" w:rsidRDefault="00096EE9" w:rsidP="00096EE9">
      <w:pPr>
        <w:shd w:val="clear" w:color="auto" w:fill="FFFFFF"/>
        <w:spacing w:before="100" w:beforeAutospacing="1" w:after="100" w:afterAutospacing="1" w:line="240" w:lineRule="auto"/>
        <w:outlineLvl w:val="0"/>
        <w:rPr>
          <w:del w:id="0" w:author="Nithish Aruldoss" w:date="2023-10-19T20:05:00Z"/>
          <w:rFonts w:ascii="Segoe UI" w:eastAsia="Times New Roman" w:hAnsi="Segoe UI" w:cs="Segoe UI"/>
          <w:b/>
          <w:bCs/>
          <w:color w:val="161616"/>
          <w:kern w:val="36"/>
          <w:sz w:val="48"/>
          <w:szCs w:val="48"/>
          <w14:ligatures w14:val="none"/>
        </w:rPr>
      </w:pPr>
      <w:del w:id="1" w:author="Nithish Aruldoss" w:date="2023-10-19T20:05:00Z">
        <w:r w:rsidRPr="00096EE9" w:rsidDel="00096EE9">
          <w:rPr>
            <w:rFonts w:ascii="Segoe UI" w:eastAsia="Times New Roman" w:hAnsi="Segoe UI" w:cs="Segoe UI"/>
            <w:b/>
            <w:bCs/>
            <w:color w:val="161616"/>
            <w:kern w:val="36"/>
            <w:sz w:val="48"/>
            <w:szCs w:val="48"/>
            <w14:ligatures w14:val="none"/>
          </w:rPr>
          <w:delText>Mainframe and midrange Db2 access to Azure databases</w:delText>
        </w:r>
      </w:del>
    </w:p>
    <w:p w14:paraId="014BED8F" w14:textId="64B52844" w:rsidR="00096EE9" w:rsidRPr="00096EE9" w:rsidRDefault="00096EE9" w:rsidP="00096EE9">
      <w:pPr>
        <w:shd w:val="clear" w:color="auto" w:fill="FFFFFF"/>
        <w:spacing w:before="100" w:beforeAutospacing="1" w:after="100" w:afterAutospacing="1" w:line="240" w:lineRule="auto"/>
        <w:outlineLvl w:val="0"/>
        <w:rPr>
          <w:ins w:id="2" w:author="Nithish Aruldoss" w:date="2023-10-19T20:05:00Z"/>
          <w:rFonts w:ascii="Segoe UI" w:eastAsia="Times New Roman" w:hAnsi="Segoe UI" w:cs="Segoe UI"/>
          <w:b/>
          <w:bCs/>
          <w:color w:val="161616"/>
          <w:kern w:val="36"/>
          <w:sz w:val="48"/>
          <w:szCs w:val="48"/>
          <w14:ligatures w14:val="none"/>
          <w:rPrChange w:id="3" w:author="Nithish Aruldoss" w:date="2023-10-19T20:05:00Z">
            <w:rPr>
              <w:ins w:id="4" w:author="Nithish Aruldoss" w:date="2023-10-19T20:05:00Z"/>
              <w:rFonts w:ascii="Segoe UI" w:eastAsia="Times New Roman" w:hAnsi="Segoe UI" w:cs="Segoe UI"/>
              <w:color w:val="161616"/>
              <w:kern w:val="0"/>
              <w:sz w:val="24"/>
              <w:szCs w:val="24"/>
              <w14:ligatures w14:val="none"/>
            </w:rPr>
          </w:rPrChange>
        </w:rPr>
        <w:pPrChange w:id="5" w:author="Nithish Aruldoss" w:date="2023-10-19T20:05:00Z">
          <w:pPr>
            <w:shd w:val="clear" w:color="auto" w:fill="FFFFFF"/>
            <w:spacing w:before="100" w:beforeAutospacing="1" w:after="100" w:afterAutospacing="1" w:line="240" w:lineRule="auto"/>
          </w:pPr>
        </w:pPrChange>
      </w:pPr>
      <w:ins w:id="6" w:author="Nithish Aruldoss" w:date="2023-10-19T20:05:00Z">
        <w:r w:rsidRPr="00096EE9">
          <w:rPr>
            <w:rFonts w:ascii="Segoe UI" w:eastAsia="Times New Roman" w:hAnsi="Segoe UI" w:cs="Segoe UI"/>
            <w:b/>
            <w:bCs/>
            <w:color w:val="161616"/>
            <w:kern w:val="36"/>
            <w:sz w:val="48"/>
            <w:szCs w:val="48"/>
            <w14:ligatures w14:val="none"/>
            <w:rPrChange w:id="7" w:author="Nithish Aruldoss" w:date="2023-10-19T20:05:00Z">
              <w:rPr>
                <w:rFonts w:ascii="Segoe UI" w:eastAsia="Times New Roman" w:hAnsi="Segoe UI" w:cs="Segoe UI"/>
                <w:color w:val="161616"/>
                <w:kern w:val="0"/>
                <w:sz w:val="24"/>
                <w:szCs w:val="24"/>
                <w14:ligatures w14:val="none"/>
              </w:rPr>
            </w:rPrChange>
          </w:rPr>
          <w:t>Mainframe and Midrange Db2 Applications accessing Azure SQL Databases</w:t>
        </w:r>
      </w:ins>
    </w:p>
    <w:p w14:paraId="6B97D670" w14:textId="6A7ABA5A" w:rsidR="00096EE9" w:rsidRPr="00096EE9" w:rsidRDefault="00096EE9" w:rsidP="00096EE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This solution outlines a way for IBM mainframe and midrange applications to access remote Azure databases. The approach requires zero or minimal changes in application code.</w:t>
      </w:r>
    </w:p>
    <w:p w14:paraId="3B0A8372" w14:textId="77777777" w:rsidR="00096EE9" w:rsidRPr="00096EE9" w:rsidRDefault="00096EE9" w:rsidP="00096EE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IBM Db2 clients and servers use the Distributed Relational Database Architecture (DRDA) protocol to communicate. In this solution, Microsoft Service for DRDA connects Db2 clients on IBM z/OS and IBM i to SQL Server–based databases by supporting this protocol.</w:t>
      </w:r>
    </w:p>
    <w:p w14:paraId="1D617087" w14:textId="77777777" w:rsidR="00096EE9" w:rsidRPr="00096EE9" w:rsidRDefault="00096EE9" w:rsidP="00096EE9">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96EE9">
        <w:rPr>
          <w:rFonts w:ascii="Segoe UI" w:eastAsia="Times New Roman" w:hAnsi="Segoe UI" w:cs="Segoe UI"/>
          <w:b/>
          <w:bCs/>
          <w:color w:val="161616"/>
          <w:kern w:val="0"/>
          <w:sz w:val="36"/>
          <w:szCs w:val="36"/>
          <w14:ligatures w14:val="none"/>
        </w:rPr>
        <w:t>Potential use cases</w:t>
      </w:r>
    </w:p>
    <w:p w14:paraId="3E26A2CA" w14:textId="77777777" w:rsidR="00096EE9" w:rsidRPr="00096EE9" w:rsidRDefault="00096EE9" w:rsidP="00096EE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Various scenarios can benefit from this solution:</w:t>
      </w:r>
    </w:p>
    <w:p w14:paraId="6B3FFE9D" w14:textId="77777777" w:rsidR="00096EE9" w:rsidRPr="00096EE9" w:rsidRDefault="00096EE9" w:rsidP="00096EE9">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96EE9">
        <w:rPr>
          <w:rFonts w:ascii="Segoe UI" w:eastAsia="Times New Roman" w:hAnsi="Segoe UI" w:cs="Segoe UI"/>
          <w:i/>
          <w:iCs/>
          <w:color w:val="161616"/>
          <w:kern w:val="0"/>
          <w:sz w:val="24"/>
          <w:szCs w:val="24"/>
          <w14:ligatures w14:val="none"/>
        </w:rPr>
        <w:t>Coexistent</w:t>
      </w:r>
      <w:r w:rsidRPr="00096EE9">
        <w:rPr>
          <w:rFonts w:ascii="Segoe UI" w:eastAsia="Times New Roman" w:hAnsi="Segoe UI" w:cs="Segoe UI"/>
          <w:color w:val="161616"/>
          <w:kern w:val="0"/>
          <w:sz w:val="24"/>
          <w:szCs w:val="24"/>
          <w14:ligatures w14:val="none"/>
        </w:rPr>
        <w:t> environments that have modernized data as part of a </w:t>
      </w:r>
      <w:hyperlink r:id="rId5" w:history="1">
        <w:r w:rsidRPr="00096EE9">
          <w:rPr>
            <w:rFonts w:ascii="Segoe UI" w:eastAsia="Times New Roman" w:hAnsi="Segoe UI" w:cs="Segoe UI"/>
            <w:color w:val="0000FF"/>
            <w:kern w:val="0"/>
            <w:sz w:val="24"/>
            <w:szCs w:val="24"/>
            <w:u w:val="single"/>
            <w14:ligatures w14:val="none"/>
          </w:rPr>
          <w:t>data-first</w:t>
        </w:r>
      </w:hyperlink>
      <w:r w:rsidRPr="00096EE9">
        <w:rPr>
          <w:rFonts w:ascii="Segoe UI" w:eastAsia="Times New Roman" w:hAnsi="Segoe UI" w:cs="Segoe UI"/>
          <w:color w:val="161616"/>
          <w:kern w:val="0"/>
          <w:sz w:val="24"/>
          <w:szCs w:val="24"/>
          <w14:ligatures w14:val="none"/>
        </w:rPr>
        <w:t> migration but still run mainframe or midrange applications.</w:t>
      </w:r>
    </w:p>
    <w:p w14:paraId="1117C812" w14:textId="77777777" w:rsidR="00096EE9" w:rsidRPr="00096EE9" w:rsidRDefault="00096EE9" w:rsidP="00096EE9">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96EE9">
        <w:rPr>
          <w:rFonts w:ascii="Segoe UI" w:eastAsia="Times New Roman" w:hAnsi="Segoe UI" w:cs="Segoe UI"/>
          <w:i/>
          <w:iCs/>
          <w:color w:val="161616"/>
          <w:kern w:val="0"/>
          <w:sz w:val="24"/>
          <w:szCs w:val="24"/>
          <w14:ligatures w14:val="none"/>
        </w:rPr>
        <w:t>Hybrid</w:t>
      </w:r>
      <w:r w:rsidRPr="00096EE9">
        <w:rPr>
          <w:rFonts w:ascii="Segoe UI" w:eastAsia="Times New Roman" w:hAnsi="Segoe UI" w:cs="Segoe UI"/>
          <w:color w:val="161616"/>
          <w:kern w:val="0"/>
          <w:sz w:val="24"/>
          <w:szCs w:val="24"/>
          <w14:ligatures w14:val="none"/>
        </w:rPr>
        <w:t> situations, or environments that combine on-premises and cloud datacenters. This case covers systems with mainframe applications in COBOL, PL/I, or assembly language that need access to an SQL Server database hosted in Azure.</w:t>
      </w:r>
    </w:p>
    <w:p w14:paraId="586317E7" w14:textId="77777777" w:rsidR="00096EE9" w:rsidRPr="00096EE9" w:rsidRDefault="00096EE9" w:rsidP="00096EE9">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Mainframe or midrange systems with workloads that need remote access to SQL Server databases.</w:t>
      </w:r>
    </w:p>
    <w:p w14:paraId="6C98F00D" w14:textId="77777777" w:rsidR="00096EE9" w:rsidRPr="00096EE9" w:rsidRDefault="00096EE9" w:rsidP="00096EE9">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96EE9">
        <w:rPr>
          <w:rFonts w:ascii="Segoe UI" w:eastAsia="Times New Roman" w:hAnsi="Segoe UI" w:cs="Segoe UI"/>
          <w:b/>
          <w:bCs/>
          <w:color w:val="161616"/>
          <w:kern w:val="0"/>
          <w:sz w:val="36"/>
          <w:szCs w:val="36"/>
          <w14:ligatures w14:val="none"/>
        </w:rPr>
        <w:t>Architecture</w:t>
      </w:r>
    </w:p>
    <w:p w14:paraId="423E1B95" w14:textId="4E09475D" w:rsidR="00096EE9" w:rsidRPr="00096EE9" w:rsidRDefault="00096EE9" w:rsidP="00096EE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96EE9">
        <w:rPr>
          <w:rFonts w:ascii="Segoe UI" w:eastAsia="Times New Roman" w:hAnsi="Segoe UI" w:cs="Segoe UI"/>
          <w:noProof/>
          <w:color w:val="161616"/>
          <w:kern w:val="0"/>
          <w:sz w:val="24"/>
          <w:szCs w:val="24"/>
          <w14:ligatures w14:val="none"/>
        </w:rPr>
        <mc:AlternateContent>
          <mc:Choice Requires="wps">
            <w:drawing>
              <wp:inline distT="0" distB="0" distL="0" distR="0" wp14:anchorId="6C486ADE" wp14:editId="1900C81A">
                <wp:extent cx="304800" cy="304800"/>
                <wp:effectExtent l="0" t="0" r="0" b="0"/>
                <wp:docPr id="1390421589" name="Rectangle 1" descr="Architecture diagram showing how mainframe applications can access Azure databa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4F9AE" id="Rectangle 1" o:spid="_x0000_s1026" alt="Architecture diagram showing how mainframe applications can access Azure databa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A2D747" w14:textId="49CBA801" w:rsidR="00096EE9" w:rsidRPr="00096EE9" w:rsidRDefault="00096EE9" w:rsidP="00096EE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noProof/>
          <w:color w:val="161616"/>
          <w:kern w:val="0"/>
          <w:sz w:val="24"/>
          <w:szCs w:val="24"/>
          <w14:ligatures w14:val="none"/>
        </w:rPr>
        <w:lastRenderedPageBreak/>
        <w:drawing>
          <wp:inline distT="0" distB="0" distL="0" distR="0" wp14:anchorId="0AE62BB9" wp14:editId="7B7842DB">
            <wp:extent cx="5878830" cy="2583653"/>
            <wp:effectExtent l="0" t="0" r="7620" b="7620"/>
            <wp:docPr id="5586440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911" cy="2603905"/>
                    </a:xfrm>
                    <a:prstGeom prst="rect">
                      <a:avLst/>
                    </a:prstGeom>
                    <a:noFill/>
                  </pic:spPr>
                </pic:pic>
              </a:graphicData>
            </a:graphic>
          </wp:inline>
        </w:drawing>
      </w:r>
    </w:p>
    <w:p w14:paraId="3148488B" w14:textId="079E0E9A" w:rsidR="00096EE9" w:rsidRPr="00096EE9" w:rsidRDefault="00096EE9" w:rsidP="00096EE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96EE9">
        <w:rPr>
          <w:rFonts w:ascii="Segoe UI" w:eastAsia="Times New Roman" w:hAnsi="Segoe UI" w:cs="Segoe UI"/>
          <w:i/>
          <w:iCs/>
          <w:color w:val="161616"/>
          <w:kern w:val="0"/>
          <w:sz w:val="24"/>
          <w:szCs w:val="24"/>
          <w14:ligatures w14:val="none"/>
        </w:rPr>
        <w:t>Download a </w:t>
      </w:r>
      <w:hyperlink r:id="rId7" w:history="1">
        <w:r w:rsidRPr="00096EE9">
          <w:rPr>
            <w:rFonts w:ascii="Segoe UI" w:eastAsia="Times New Roman" w:hAnsi="Segoe UI" w:cs="Segoe UI"/>
            <w:i/>
            <w:iCs/>
            <w:color w:val="0000FF"/>
            <w:kern w:val="0"/>
            <w:sz w:val="24"/>
            <w:szCs w:val="24"/>
            <w:u w:val="single"/>
            <w14:ligatures w14:val="none"/>
          </w:rPr>
          <w:t>Visio file</w:t>
        </w:r>
      </w:hyperlink>
      <w:r w:rsidRPr="00096EE9">
        <w:rPr>
          <w:rFonts w:ascii="Segoe UI" w:eastAsia="Times New Roman" w:hAnsi="Segoe UI" w:cs="Segoe UI"/>
          <w:i/>
          <w:iCs/>
          <w:color w:val="161616"/>
          <w:kern w:val="0"/>
          <w:sz w:val="24"/>
          <w:szCs w:val="24"/>
          <w14:ligatures w14:val="none"/>
        </w:rPr>
        <w:t> of this architecture.</w:t>
      </w:r>
    </w:p>
    <w:p w14:paraId="3D13C840" w14:textId="77777777" w:rsidR="00096EE9" w:rsidRPr="00096EE9" w:rsidRDefault="00096EE9" w:rsidP="00096EE9">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Host Integration Server (HIS) software runs on an on-premises or Azure virtual machine (VM). HIS connects IBM systems with Azure systems.</w:t>
      </w:r>
    </w:p>
    <w:p w14:paraId="3AF60B3A" w14:textId="77777777" w:rsidR="00096EE9" w:rsidRPr="00096EE9" w:rsidRDefault="00096EE9" w:rsidP="00096EE9">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Mainframe and midrange applications run on the on-premises system. These applications use languages and environments like COBOL, CICS, TSO, PL1, Java, and JCL. The solution involves adjusting the Db2 database configuration. The applications can then access Azure databases in the same way that they access local mainframe or midrange tables.</w:t>
      </w:r>
    </w:p>
    <w:p w14:paraId="0C1990F5" w14:textId="77777777" w:rsidR="00096EE9" w:rsidRPr="00096EE9" w:rsidRDefault="00096EE9" w:rsidP="00096EE9">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 xml:space="preserve">A mainframe or midrange application sends </w:t>
      </w:r>
      <w:proofErr w:type="gramStart"/>
      <w:r w:rsidRPr="00096EE9">
        <w:rPr>
          <w:rFonts w:ascii="Segoe UI" w:eastAsia="Times New Roman" w:hAnsi="Segoe UI" w:cs="Segoe UI"/>
          <w:color w:val="161616"/>
          <w:kern w:val="0"/>
          <w:sz w:val="24"/>
          <w:szCs w:val="24"/>
          <w14:ligatures w14:val="none"/>
        </w:rPr>
        <w:t>a SQL</w:t>
      </w:r>
      <w:proofErr w:type="gramEnd"/>
      <w:r w:rsidRPr="00096EE9">
        <w:rPr>
          <w:rFonts w:ascii="Segoe UI" w:eastAsia="Times New Roman" w:hAnsi="Segoe UI" w:cs="Segoe UI"/>
          <w:color w:val="161616"/>
          <w:kern w:val="0"/>
          <w:sz w:val="24"/>
          <w:szCs w:val="24"/>
          <w14:ligatures w14:val="none"/>
        </w:rPr>
        <w:t xml:space="preserve"> request to the local Db2 subsystem. Db2 configurations reroute the request to the HIS server.</w:t>
      </w:r>
    </w:p>
    <w:p w14:paraId="4BDAB529" w14:textId="77777777" w:rsidR="00096EE9" w:rsidRPr="00096EE9" w:rsidRDefault="00096EE9" w:rsidP="00096EE9">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 xml:space="preserve">The HIS server receives the request and forwards it to the target database. Microsoft Service for DRDA is a component of HIS </w:t>
      </w:r>
      <w:proofErr w:type="gramStart"/>
      <w:r w:rsidRPr="00096EE9">
        <w:rPr>
          <w:rFonts w:ascii="Segoe UI" w:eastAsia="Times New Roman" w:hAnsi="Segoe UI" w:cs="Segoe UI"/>
          <w:color w:val="161616"/>
          <w:kern w:val="0"/>
          <w:sz w:val="24"/>
          <w:szCs w:val="24"/>
          <w14:ligatures w14:val="none"/>
        </w:rPr>
        <w:t>that functions</w:t>
      </w:r>
      <w:proofErr w:type="gramEnd"/>
      <w:r w:rsidRPr="00096EE9">
        <w:rPr>
          <w:rFonts w:ascii="Segoe UI" w:eastAsia="Times New Roman" w:hAnsi="Segoe UI" w:cs="Segoe UI"/>
          <w:color w:val="161616"/>
          <w:kern w:val="0"/>
          <w:sz w:val="24"/>
          <w:szCs w:val="24"/>
          <w14:ligatures w14:val="none"/>
        </w:rPr>
        <w:t xml:space="preserve"> as a DRDA Application Server (AS). In this role, Microsoft Service for DRDA converts the Db2 SQL statements and runs them on the Azure database.</w:t>
      </w:r>
    </w:p>
    <w:p w14:paraId="2064BB8A" w14:textId="77777777" w:rsidR="00096EE9" w:rsidRPr="00096EE9" w:rsidRDefault="00096EE9" w:rsidP="00096EE9">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The target database handles the request. This solution can configure the following target databases:</w:t>
      </w:r>
    </w:p>
    <w:p w14:paraId="537B6836" w14:textId="77777777" w:rsidR="00096EE9" w:rsidRPr="00096EE9" w:rsidRDefault="00096EE9" w:rsidP="00096EE9">
      <w:pPr>
        <w:numPr>
          <w:ilvl w:val="1"/>
          <w:numId w:val="3"/>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Azure SQL Database, which offers the benefits of a fully managed platform as a service (PaaS).</w:t>
      </w:r>
    </w:p>
    <w:p w14:paraId="4059B99B" w14:textId="77777777" w:rsidR="00096EE9" w:rsidRPr="00096EE9" w:rsidRDefault="00096EE9" w:rsidP="00096EE9">
      <w:pPr>
        <w:numPr>
          <w:ilvl w:val="1"/>
          <w:numId w:val="4"/>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SQL Server on Azure Virtual Machines. As an infrastructure as a service (IaaS) offering, this service provides a customizable database engine.</w:t>
      </w:r>
    </w:p>
    <w:p w14:paraId="4D324EEB" w14:textId="77777777" w:rsidR="00096EE9" w:rsidRPr="00096EE9" w:rsidRDefault="00096EE9" w:rsidP="00096EE9">
      <w:pPr>
        <w:numPr>
          <w:ilvl w:val="1"/>
          <w:numId w:val="5"/>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SQL Server, a database engine for structured and unstructured data.</w:t>
      </w:r>
    </w:p>
    <w:p w14:paraId="1E0A5E85" w14:textId="77777777" w:rsidR="00096EE9" w:rsidRPr="00096EE9" w:rsidRDefault="00096EE9" w:rsidP="00096EE9">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These database services can also form the core of business intelligence solutions that offer analytics and insights.</w:t>
      </w:r>
    </w:p>
    <w:p w14:paraId="0ED8E34B" w14:textId="77777777" w:rsidR="00096EE9" w:rsidRPr="00096EE9" w:rsidRDefault="00096EE9" w:rsidP="00096EE9">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096EE9">
        <w:rPr>
          <w:rFonts w:ascii="Segoe UI" w:eastAsia="Times New Roman" w:hAnsi="Segoe UI" w:cs="Segoe UI"/>
          <w:b/>
          <w:bCs/>
          <w:color w:val="161616"/>
          <w:kern w:val="0"/>
          <w:sz w:val="27"/>
          <w:szCs w:val="27"/>
          <w14:ligatures w14:val="none"/>
        </w:rPr>
        <w:lastRenderedPageBreak/>
        <w:t>Components</w:t>
      </w:r>
    </w:p>
    <w:p w14:paraId="319478F5" w14:textId="77777777" w:rsidR="00096EE9" w:rsidRPr="00096EE9" w:rsidRDefault="00096EE9" w:rsidP="00096EE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This solution uses the following components. See the </w:t>
      </w:r>
      <w:hyperlink r:id="rId8" w:history="1">
        <w:r w:rsidRPr="00096EE9">
          <w:rPr>
            <w:rFonts w:ascii="Segoe UI" w:eastAsia="Times New Roman" w:hAnsi="Segoe UI" w:cs="Segoe UI"/>
            <w:color w:val="0000FF"/>
            <w:kern w:val="0"/>
            <w:sz w:val="24"/>
            <w:szCs w:val="24"/>
            <w:u w:val="single"/>
            <w14:ligatures w14:val="none"/>
          </w:rPr>
          <w:t>Azure pricing calculator</w:t>
        </w:r>
      </w:hyperlink>
      <w:r w:rsidRPr="00096EE9">
        <w:rPr>
          <w:rFonts w:ascii="Segoe UI" w:eastAsia="Times New Roman" w:hAnsi="Segoe UI" w:cs="Segoe UI"/>
          <w:color w:val="161616"/>
          <w:kern w:val="0"/>
          <w:sz w:val="24"/>
          <w:szCs w:val="24"/>
          <w14:ligatures w14:val="none"/>
        </w:rPr>
        <w:t> to estimate costs for Azure resources.</w:t>
      </w:r>
    </w:p>
    <w:p w14:paraId="27F11823" w14:textId="77777777" w:rsidR="00096EE9" w:rsidRPr="00096EE9" w:rsidRDefault="00096EE9" w:rsidP="00096EE9">
      <w:pPr>
        <w:shd w:val="clear" w:color="auto" w:fill="FFFFFF"/>
        <w:spacing w:before="540" w:after="90" w:line="240" w:lineRule="auto"/>
        <w:outlineLvl w:val="3"/>
        <w:rPr>
          <w:rFonts w:ascii="Segoe UI" w:eastAsia="Times New Roman" w:hAnsi="Segoe UI" w:cs="Segoe UI"/>
          <w:b/>
          <w:bCs/>
          <w:color w:val="161616"/>
          <w:kern w:val="0"/>
          <w:sz w:val="24"/>
          <w:szCs w:val="24"/>
          <w14:ligatures w14:val="none"/>
        </w:rPr>
      </w:pPr>
      <w:r w:rsidRPr="00096EE9">
        <w:rPr>
          <w:rFonts w:ascii="Segoe UI" w:eastAsia="Times New Roman" w:hAnsi="Segoe UI" w:cs="Segoe UI"/>
          <w:b/>
          <w:bCs/>
          <w:color w:val="161616"/>
          <w:kern w:val="0"/>
          <w:sz w:val="24"/>
          <w:szCs w:val="24"/>
          <w14:ligatures w14:val="none"/>
        </w:rPr>
        <w:t>Data stores</w:t>
      </w:r>
    </w:p>
    <w:p w14:paraId="6737B4FA" w14:textId="77777777" w:rsidR="00096EE9" w:rsidRPr="00096EE9" w:rsidRDefault="00096EE9" w:rsidP="00096EE9">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hyperlink r:id="rId9" w:history="1">
        <w:r w:rsidRPr="00096EE9">
          <w:rPr>
            <w:rFonts w:ascii="Segoe UI" w:eastAsia="Times New Roman" w:hAnsi="Segoe UI" w:cs="Segoe UI"/>
            <w:color w:val="0000FF"/>
            <w:kern w:val="0"/>
            <w:sz w:val="24"/>
            <w:szCs w:val="24"/>
            <w:u w:val="single"/>
            <w14:ligatures w14:val="none"/>
          </w:rPr>
          <w:t>SQL Database</w:t>
        </w:r>
      </w:hyperlink>
      <w:r w:rsidRPr="00096EE9">
        <w:rPr>
          <w:rFonts w:ascii="Segoe UI" w:eastAsia="Times New Roman" w:hAnsi="Segoe UI" w:cs="Segoe UI"/>
          <w:color w:val="161616"/>
          <w:kern w:val="0"/>
          <w:sz w:val="24"/>
          <w:szCs w:val="24"/>
          <w14:ligatures w14:val="none"/>
        </w:rPr>
        <w:t> is a relational database service that's part of the </w:t>
      </w:r>
      <w:hyperlink r:id="rId10" w:history="1">
        <w:r w:rsidRPr="00096EE9">
          <w:rPr>
            <w:rFonts w:ascii="Segoe UI" w:eastAsia="Times New Roman" w:hAnsi="Segoe UI" w:cs="Segoe UI"/>
            <w:color w:val="0000FF"/>
            <w:kern w:val="0"/>
            <w:sz w:val="24"/>
            <w:szCs w:val="24"/>
            <w:u w:val="single"/>
            <w14:ligatures w14:val="none"/>
          </w:rPr>
          <w:t>Azure SQL</w:t>
        </w:r>
      </w:hyperlink>
      <w:r w:rsidRPr="00096EE9">
        <w:rPr>
          <w:rFonts w:ascii="Segoe UI" w:eastAsia="Times New Roman" w:hAnsi="Segoe UI" w:cs="Segoe UI"/>
          <w:color w:val="161616"/>
          <w:kern w:val="0"/>
          <w:sz w:val="24"/>
          <w:szCs w:val="24"/>
          <w14:ligatures w14:val="none"/>
        </w:rPr>
        <w:t> family. As a fully managed service, SQL Database handles database management functions like upgrading, patching, backups, and monitoring. SQL Database also provides AI-powered, automated features that optimize performance and durability. Serverless compute and Hyperscale storage options automatically scale resources on demand.</w:t>
      </w:r>
    </w:p>
    <w:p w14:paraId="5F26D8D9" w14:textId="77777777" w:rsidR="00096EE9" w:rsidRPr="00096EE9" w:rsidRDefault="00096EE9" w:rsidP="00096EE9">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hyperlink r:id="rId11" w:history="1">
        <w:r w:rsidRPr="00096EE9">
          <w:rPr>
            <w:rFonts w:ascii="Segoe UI" w:eastAsia="Times New Roman" w:hAnsi="Segoe UI" w:cs="Segoe UI"/>
            <w:color w:val="0000FF"/>
            <w:kern w:val="0"/>
            <w:sz w:val="24"/>
            <w:szCs w:val="24"/>
            <w:u w:val="single"/>
            <w14:ligatures w14:val="none"/>
          </w:rPr>
          <w:t>SQL Server on Azure Virtual Machines</w:t>
        </w:r>
      </w:hyperlink>
      <w:r w:rsidRPr="00096EE9">
        <w:rPr>
          <w:rFonts w:ascii="Segoe UI" w:eastAsia="Times New Roman" w:hAnsi="Segoe UI" w:cs="Segoe UI"/>
          <w:color w:val="161616"/>
          <w:kern w:val="0"/>
          <w:sz w:val="24"/>
          <w:szCs w:val="24"/>
          <w14:ligatures w14:val="none"/>
        </w:rPr>
        <w:t> provides a way to migrate SQL Server workloads to the cloud with 100 percent code compatibility. As part of the Azure SQL family, SQL Server on Azure Virtual Machines offers the flexibility and hybrid connectivity of Azure. But this database solution also provides the performance, security, and analytics of SQL Server. With SQL Server on Azure Virtual Machines, you can migrate existing apps or build new apps. You can also access the latest SQL Server updates and releases.</w:t>
      </w:r>
    </w:p>
    <w:p w14:paraId="7059EA99" w14:textId="77777777" w:rsidR="00096EE9" w:rsidRPr="00096EE9" w:rsidRDefault="00096EE9" w:rsidP="00096EE9">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hyperlink r:id="rId12" w:history="1">
        <w:r w:rsidRPr="00096EE9">
          <w:rPr>
            <w:rFonts w:ascii="Segoe UI" w:eastAsia="Times New Roman" w:hAnsi="Segoe UI" w:cs="Segoe UI"/>
            <w:color w:val="0000FF"/>
            <w:kern w:val="0"/>
            <w:sz w:val="24"/>
            <w:szCs w:val="24"/>
            <w:u w:val="single"/>
            <w14:ligatures w14:val="none"/>
          </w:rPr>
          <w:t>SQL Server</w:t>
        </w:r>
      </w:hyperlink>
      <w:r w:rsidRPr="00096EE9">
        <w:rPr>
          <w:rFonts w:ascii="Segoe UI" w:eastAsia="Times New Roman" w:hAnsi="Segoe UI" w:cs="Segoe UI"/>
          <w:color w:val="161616"/>
          <w:kern w:val="0"/>
          <w:sz w:val="24"/>
          <w:szCs w:val="24"/>
          <w14:ligatures w14:val="none"/>
        </w:rPr>
        <w:t> provides a solution for storing and querying structured and unstructured data. This database engine features industry-leading performance and security.</w:t>
      </w:r>
    </w:p>
    <w:p w14:paraId="4489F3C1" w14:textId="77777777" w:rsidR="00096EE9" w:rsidRPr="00096EE9" w:rsidRDefault="00096EE9" w:rsidP="00096EE9">
      <w:pPr>
        <w:shd w:val="clear" w:color="auto" w:fill="FFFFFF"/>
        <w:spacing w:before="540" w:after="90" w:line="240" w:lineRule="auto"/>
        <w:outlineLvl w:val="3"/>
        <w:rPr>
          <w:rFonts w:ascii="Segoe UI" w:eastAsia="Times New Roman" w:hAnsi="Segoe UI" w:cs="Segoe UI"/>
          <w:b/>
          <w:bCs/>
          <w:color w:val="161616"/>
          <w:kern w:val="0"/>
          <w:sz w:val="24"/>
          <w:szCs w:val="24"/>
          <w14:ligatures w14:val="none"/>
        </w:rPr>
      </w:pPr>
      <w:r w:rsidRPr="00096EE9">
        <w:rPr>
          <w:rFonts w:ascii="Segoe UI" w:eastAsia="Times New Roman" w:hAnsi="Segoe UI" w:cs="Segoe UI"/>
          <w:b/>
          <w:bCs/>
          <w:color w:val="161616"/>
          <w:kern w:val="0"/>
          <w:sz w:val="24"/>
          <w:szCs w:val="24"/>
          <w14:ligatures w14:val="none"/>
        </w:rPr>
        <w:t>Tools</w:t>
      </w:r>
    </w:p>
    <w:p w14:paraId="7B591CD5" w14:textId="77777777" w:rsidR="00096EE9" w:rsidRPr="00096EE9" w:rsidRDefault="00096EE9" w:rsidP="00096EE9">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hyperlink r:id="rId13" w:history="1">
        <w:r w:rsidRPr="00096EE9">
          <w:rPr>
            <w:rFonts w:ascii="Segoe UI" w:eastAsia="Times New Roman" w:hAnsi="Segoe UI" w:cs="Segoe UI"/>
            <w:color w:val="0000FF"/>
            <w:kern w:val="0"/>
            <w:sz w:val="24"/>
            <w:szCs w:val="24"/>
            <w:u w:val="single"/>
            <w14:ligatures w14:val="none"/>
          </w:rPr>
          <w:t>HIS</w:t>
        </w:r>
      </w:hyperlink>
      <w:r w:rsidRPr="00096EE9">
        <w:rPr>
          <w:rFonts w:ascii="Segoe UI" w:eastAsia="Times New Roman" w:hAnsi="Segoe UI" w:cs="Segoe UI"/>
          <w:color w:val="161616"/>
          <w:kern w:val="0"/>
          <w:sz w:val="24"/>
          <w:szCs w:val="24"/>
          <w14:ligatures w14:val="none"/>
        </w:rPr>
        <w:t xml:space="preserve"> software connects IBM systems with Azure systems. HIS runs on </w:t>
      </w:r>
      <w:proofErr w:type="gramStart"/>
      <w:r w:rsidRPr="00096EE9">
        <w:rPr>
          <w:rFonts w:ascii="Segoe UI" w:eastAsia="Times New Roman" w:hAnsi="Segoe UI" w:cs="Segoe UI"/>
          <w:color w:val="161616"/>
          <w:kern w:val="0"/>
          <w:sz w:val="24"/>
          <w:szCs w:val="24"/>
          <w14:ligatures w14:val="none"/>
        </w:rPr>
        <w:t>an on</w:t>
      </w:r>
      <w:proofErr w:type="gramEnd"/>
      <w:r w:rsidRPr="00096EE9">
        <w:rPr>
          <w:rFonts w:ascii="Segoe UI" w:eastAsia="Times New Roman" w:hAnsi="Segoe UI" w:cs="Segoe UI"/>
          <w:color w:val="161616"/>
          <w:kern w:val="0"/>
          <w:sz w:val="24"/>
          <w:szCs w:val="24"/>
          <w14:ligatures w14:val="none"/>
        </w:rPr>
        <w:t>-premises or Azure VM. HIS provides integration services for networks, data, applications, messaging, and security features.</w:t>
      </w:r>
    </w:p>
    <w:p w14:paraId="24B422E6" w14:textId="77777777" w:rsidR="00096EE9" w:rsidRPr="00096EE9" w:rsidRDefault="00096EE9" w:rsidP="00096EE9">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hyperlink r:id="rId14" w:anchor="Data" w:history="1">
        <w:r w:rsidRPr="00096EE9">
          <w:rPr>
            <w:rFonts w:ascii="Segoe UI" w:eastAsia="Times New Roman" w:hAnsi="Segoe UI" w:cs="Segoe UI"/>
            <w:color w:val="0000FF"/>
            <w:kern w:val="0"/>
            <w:sz w:val="24"/>
            <w:szCs w:val="24"/>
            <w:u w:val="single"/>
            <w14:ligatures w14:val="none"/>
          </w:rPr>
          <w:t>Microsoft Service for DRDA</w:t>
        </w:r>
      </w:hyperlink>
      <w:r w:rsidRPr="00096EE9">
        <w:rPr>
          <w:rFonts w:ascii="Segoe UI" w:eastAsia="Times New Roman" w:hAnsi="Segoe UI" w:cs="Segoe UI"/>
          <w:color w:val="161616"/>
          <w:kern w:val="0"/>
          <w:sz w:val="24"/>
          <w:szCs w:val="24"/>
          <w14:ligatures w14:val="none"/>
        </w:rPr>
        <w:t> is a component of HIS. Microsoft Service for DRDA is an Application Server (AS) that DRDA Application Requester (AR) clients use. Examples of DRDA AR clients include IBM Db2 for z/OS and Db2 for i. These clients use the AS to convert Db2 SQL statements and run them on SQL Server.</w:t>
      </w:r>
    </w:p>
    <w:p w14:paraId="2DAB8D6D" w14:textId="77777777" w:rsidR="00096EE9" w:rsidRPr="00096EE9" w:rsidRDefault="00096EE9" w:rsidP="00096EE9">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96EE9">
        <w:rPr>
          <w:rFonts w:ascii="Segoe UI" w:eastAsia="Times New Roman" w:hAnsi="Segoe UI" w:cs="Segoe UI"/>
          <w:b/>
          <w:bCs/>
          <w:color w:val="161616"/>
          <w:kern w:val="0"/>
          <w:sz w:val="36"/>
          <w:szCs w:val="36"/>
          <w14:ligatures w14:val="none"/>
        </w:rPr>
        <w:t>Contributors</w:t>
      </w:r>
    </w:p>
    <w:p w14:paraId="295D4718" w14:textId="77777777" w:rsidR="00096EE9" w:rsidRPr="00096EE9" w:rsidRDefault="00096EE9" w:rsidP="00096EE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96EE9">
        <w:rPr>
          <w:rFonts w:ascii="Segoe UI" w:eastAsia="Times New Roman" w:hAnsi="Segoe UI" w:cs="Segoe UI"/>
          <w:i/>
          <w:iCs/>
          <w:color w:val="161616"/>
          <w:kern w:val="0"/>
          <w:sz w:val="24"/>
          <w:szCs w:val="24"/>
          <w14:ligatures w14:val="none"/>
        </w:rPr>
        <w:lastRenderedPageBreak/>
        <w:t>This article is maintained by Microsoft. It was originally written by the following contributors.</w:t>
      </w:r>
    </w:p>
    <w:p w14:paraId="7A7D3BE8" w14:textId="77777777" w:rsidR="00096EE9" w:rsidRPr="00096EE9" w:rsidRDefault="00096EE9" w:rsidP="00096EE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Principal authors:</w:t>
      </w:r>
    </w:p>
    <w:p w14:paraId="31702B78" w14:textId="77777777" w:rsidR="00096EE9" w:rsidRPr="00096EE9" w:rsidRDefault="00096EE9" w:rsidP="00096EE9">
      <w:pPr>
        <w:numPr>
          <w:ilvl w:val="0"/>
          <w:numId w:val="8"/>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15" w:history="1">
        <w:r w:rsidRPr="00096EE9">
          <w:rPr>
            <w:rFonts w:ascii="Segoe UI" w:eastAsia="Times New Roman" w:hAnsi="Segoe UI" w:cs="Segoe UI"/>
            <w:color w:val="0000FF"/>
            <w:kern w:val="0"/>
            <w:sz w:val="24"/>
            <w:szCs w:val="24"/>
            <w:u w:val="single"/>
            <w14:ligatures w14:val="none"/>
          </w:rPr>
          <w:t>Nithish Aruldoss</w:t>
        </w:r>
      </w:hyperlink>
      <w:r w:rsidRPr="00096EE9">
        <w:rPr>
          <w:rFonts w:ascii="Segoe UI" w:eastAsia="Times New Roman" w:hAnsi="Segoe UI" w:cs="Segoe UI"/>
          <w:color w:val="161616"/>
          <w:kern w:val="0"/>
          <w:sz w:val="24"/>
          <w:szCs w:val="24"/>
          <w14:ligatures w14:val="none"/>
        </w:rPr>
        <w:t> | Engineering Architect</w:t>
      </w:r>
    </w:p>
    <w:p w14:paraId="37405B8F" w14:textId="77777777" w:rsidR="00096EE9" w:rsidRPr="00096EE9" w:rsidRDefault="00096EE9" w:rsidP="00096EE9">
      <w:pPr>
        <w:numPr>
          <w:ilvl w:val="0"/>
          <w:numId w:val="8"/>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16" w:history="1">
        <w:r w:rsidRPr="00096EE9">
          <w:rPr>
            <w:rFonts w:ascii="Segoe UI" w:eastAsia="Times New Roman" w:hAnsi="Segoe UI" w:cs="Segoe UI"/>
            <w:color w:val="0000FF"/>
            <w:kern w:val="0"/>
            <w:sz w:val="24"/>
            <w:szCs w:val="24"/>
            <w:u w:val="single"/>
            <w14:ligatures w14:val="none"/>
          </w:rPr>
          <w:t>Ashish Khandelwal</w:t>
        </w:r>
      </w:hyperlink>
      <w:r w:rsidRPr="00096EE9">
        <w:rPr>
          <w:rFonts w:ascii="Segoe UI" w:eastAsia="Times New Roman" w:hAnsi="Segoe UI" w:cs="Segoe UI"/>
          <w:color w:val="161616"/>
          <w:kern w:val="0"/>
          <w:sz w:val="24"/>
          <w:szCs w:val="24"/>
          <w14:ligatures w14:val="none"/>
        </w:rPr>
        <w:t> | Senior Engineering Architect</w:t>
      </w:r>
    </w:p>
    <w:p w14:paraId="3B0542EF" w14:textId="77777777" w:rsidR="00096EE9" w:rsidRPr="00096EE9" w:rsidRDefault="00096EE9" w:rsidP="00096EE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96EE9">
        <w:rPr>
          <w:rFonts w:ascii="Segoe UI" w:eastAsia="Times New Roman" w:hAnsi="Segoe UI" w:cs="Segoe UI"/>
          <w:i/>
          <w:iCs/>
          <w:color w:val="161616"/>
          <w:kern w:val="0"/>
          <w:sz w:val="24"/>
          <w:szCs w:val="24"/>
          <w14:ligatures w14:val="none"/>
        </w:rPr>
        <w:t xml:space="preserve">To see non-public LinkedIn profiles, sign </w:t>
      </w:r>
      <w:proofErr w:type="gramStart"/>
      <w:r w:rsidRPr="00096EE9">
        <w:rPr>
          <w:rFonts w:ascii="Segoe UI" w:eastAsia="Times New Roman" w:hAnsi="Segoe UI" w:cs="Segoe UI"/>
          <w:i/>
          <w:iCs/>
          <w:color w:val="161616"/>
          <w:kern w:val="0"/>
          <w:sz w:val="24"/>
          <w:szCs w:val="24"/>
          <w14:ligatures w14:val="none"/>
        </w:rPr>
        <w:t>in to</w:t>
      </w:r>
      <w:proofErr w:type="gramEnd"/>
      <w:r w:rsidRPr="00096EE9">
        <w:rPr>
          <w:rFonts w:ascii="Segoe UI" w:eastAsia="Times New Roman" w:hAnsi="Segoe UI" w:cs="Segoe UI"/>
          <w:i/>
          <w:iCs/>
          <w:color w:val="161616"/>
          <w:kern w:val="0"/>
          <w:sz w:val="24"/>
          <w:szCs w:val="24"/>
          <w14:ligatures w14:val="none"/>
        </w:rPr>
        <w:t xml:space="preserve"> LinkedIn.</w:t>
      </w:r>
    </w:p>
    <w:p w14:paraId="53E59753" w14:textId="77777777" w:rsidR="00096EE9" w:rsidRPr="00096EE9" w:rsidRDefault="00096EE9" w:rsidP="00096EE9">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96EE9">
        <w:rPr>
          <w:rFonts w:ascii="Segoe UI" w:eastAsia="Times New Roman" w:hAnsi="Segoe UI" w:cs="Segoe UI"/>
          <w:b/>
          <w:bCs/>
          <w:color w:val="161616"/>
          <w:kern w:val="0"/>
          <w:sz w:val="36"/>
          <w:szCs w:val="36"/>
          <w14:ligatures w14:val="none"/>
        </w:rPr>
        <w:t>Next steps</w:t>
      </w:r>
    </w:p>
    <w:p w14:paraId="29EB3674" w14:textId="77777777" w:rsidR="00096EE9" w:rsidRPr="00096EE9" w:rsidRDefault="00096EE9" w:rsidP="00096EE9">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For general information on mainframe modernization and database migration:</w:t>
      </w:r>
    </w:p>
    <w:p w14:paraId="3F94B7D0" w14:textId="77777777" w:rsidR="00096EE9" w:rsidRPr="00096EE9" w:rsidRDefault="00096EE9" w:rsidP="00096EE9">
      <w:pPr>
        <w:numPr>
          <w:ilvl w:val="1"/>
          <w:numId w:val="9"/>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Contact Azure Data Engineering - Mainframe &amp; Midrange Modernization at </w:t>
      </w:r>
      <w:hyperlink r:id="rId17" w:history="1">
        <w:r w:rsidRPr="00096EE9">
          <w:rPr>
            <w:rFonts w:ascii="Segoe UI" w:eastAsia="Times New Roman" w:hAnsi="Segoe UI" w:cs="Segoe UI"/>
            <w:color w:val="0000FF"/>
            <w:kern w:val="0"/>
            <w:sz w:val="24"/>
            <w:szCs w:val="24"/>
            <w:u w:val="single"/>
            <w14:ligatures w14:val="none"/>
          </w:rPr>
          <w:t>datasqlninja@microsoft.com</w:t>
        </w:r>
      </w:hyperlink>
      <w:r w:rsidRPr="00096EE9">
        <w:rPr>
          <w:rFonts w:ascii="Segoe UI" w:eastAsia="Times New Roman" w:hAnsi="Segoe UI" w:cs="Segoe UI"/>
          <w:color w:val="161616"/>
          <w:kern w:val="0"/>
          <w:sz w:val="24"/>
          <w:szCs w:val="24"/>
          <w14:ligatures w14:val="none"/>
        </w:rPr>
        <w:t>.</w:t>
      </w:r>
    </w:p>
    <w:p w14:paraId="475C7ED4" w14:textId="77777777" w:rsidR="00096EE9" w:rsidRPr="00096EE9" w:rsidRDefault="00096EE9" w:rsidP="00096EE9">
      <w:pPr>
        <w:numPr>
          <w:ilvl w:val="1"/>
          <w:numId w:val="9"/>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See </w:t>
      </w:r>
      <w:hyperlink r:id="rId18" w:history="1">
        <w:r w:rsidRPr="00096EE9">
          <w:rPr>
            <w:rFonts w:ascii="Segoe UI" w:eastAsia="Times New Roman" w:hAnsi="Segoe UI" w:cs="Segoe UI"/>
            <w:color w:val="0000FF"/>
            <w:kern w:val="0"/>
            <w:sz w:val="24"/>
            <w:szCs w:val="24"/>
            <w:u w:val="single"/>
            <w14:ligatures w14:val="none"/>
          </w:rPr>
          <w:t>Azure Database Migration Guides</w:t>
        </w:r>
      </w:hyperlink>
      <w:r w:rsidRPr="00096EE9">
        <w:rPr>
          <w:rFonts w:ascii="Segoe UI" w:eastAsia="Times New Roman" w:hAnsi="Segoe UI" w:cs="Segoe UI"/>
          <w:color w:val="161616"/>
          <w:kern w:val="0"/>
          <w:sz w:val="24"/>
          <w:szCs w:val="24"/>
          <w14:ligatures w14:val="none"/>
        </w:rPr>
        <w:t>.</w:t>
      </w:r>
    </w:p>
    <w:p w14:paraId="427A63CE" w14:textId="77777777" w:rsidR="00096EE9" w:rsidRPr="00096EE9" w:rsidRDefault="00096EE9" w:rsidP="00096EE9">
      <w:pPr>
        <w:numPr>
          <w:ilvl w:val="1"/>
          <w:numId w:val="9"/>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See </w:t>
      </w:r>
      <w:hyperlink r:id="rId19" w:history="1">
        <w:r w:rsidRPr="00096EE9">
          <w:rPr>
            <w:rFonts w:ascii="Segoe UI" w:eastAsia="Times New Roman" w:hAnsi="Segoe UI" w:cs="Segoe UI"/>
            <w:color w:val="0000FF"/>
            <w:kern w:val="0"/>
            <w:sz w:val="24"/>
            <w:szCs w:val="24"/>
            <w:u w:val="single"/>
            <w14:ligatures w14:val="none"/>
          </w:rPr>
          <w:t>Planning and architecting solutions using Microsoft Service for DRDA</w:t>
        </w:r>
      </w:hyperlink>
      <w:r w:rsidRPr="00096EE9">
        <w:rPr>
          <w:rFonts w:ascii="Segoe UI" w:eastAsia="Times New Roman" w:hAnsi="Segoe UI" w:cs="Segoe UI"/>
          <w:color w:val="161616"/>
          <w:kern w:val="0"/>
          <w:sz w:val="24"/>
          <w:szCs w:val="24"/>
          <w14:ligatures w14:val="none"/>
        </w:rPr>
        <w:t>.</w:t>
      </w:r>
    </w:p>
    <w:p w14:paraId="6C53B90A" w14:textId="77777777" w:rsidR="00096EE9" w:rsidRPr="00096EE9" w:rsidRDefault="00096EE9" w:rsidP="00096EE9">
      <w:pPr>
        <w:numPr>
          <w:ilvl w:val="1"/>
          <w:numId w:val="9"/>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See </w:t>
      </w:r>
      <w:hyperlink r:id="rId20" w:anchor="migrate-databases-and-data" w:history="1">
        <w:r w:rsidRPr="00096EE9">
          <w:rPr>
            <w:rFonts w:ascii="Segoe UI" w:eastAsia="Times New Roman" w:hAnsi="Segoe UI" w:cs="Segoe UI"/>
            <w:color w:val="0000FF"/>
            <w:kern w:val="0"/>
            <w:sz w:val="24"/>
            <w:szCs w:val="24"/>
            <w:u w:val="single"/>
            <w14:ligatures w14:val="none"/>
          </w:rPr>
          <w:t>Migrate databases and data</w:t>
        </w:r>
      </w:hyperlink>
      <w:r w:rsidRPr="00096EE9">
        <w:rPr>
          <w:rFonts w:ascii="Segoe UI" w:eastAsia="Times New Roman" w:hAnsi="Segoe UI" w:cs="Segoe UI"/>
          <w:color w:val="161616"/>
          <w:kern w:val="0"/>
          <w:sz w:val="24"/>
          <w:szCs w:val="24"/>
          <w14:ligatures w14:val="none"/>
        </w:rPr>
        <w:t>.</w:t>
      </w:r>
    </w:p>
    <w:p w14:paraId="62EEA15A" w14:textId="77777777" w:rsidR="00096EE9" w:rsidRPr="00096EE9" w:rsidRDefault="00096EE9" w:rsidP="00096EE9">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For implementation information:</w:t>
      </w:r>
    </w:p>
    <w:p w14:paraId="77B0E91C" w14:textId="77777777" w:rsidR="00096EE9" w:rsidRPr="00096EE9" w:rsidRDefault="00096EE9" w:rsidP="00096EE9">
      <w:pPr>
        <w:numPr>
          <w:ilvl w:val="1"/>
          <w:numId w:val="9"/>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See </w:t>
      </w:r>
      <w:hyperlink r:id="rId21" w:history="1">
        <w:r w:rsidRPr="00096EE9">
          <w:rPr>
            <w:rFonts w:ascii="Segoe UI" w:eastAsia="Times New Roman" w:hAnsi="Segoe UI" w:cs="Segoe UI"/>
            <w:color w:val="0000FF"/>
            <w:kern w:val="0"/>
            <w:sz w:val="24"/>
            <w:szCs w:val="24"/>
            <w:u w:val="single"/>
            <w14:ligatures w14:val="none"/>
          </w:rPr>
          <w:t>Install and configure HIS 2020</w:t>
        </w:r>
      </w:hyperlink>
      <w:r w:rsidRPr="00096EE9">
        <w:rPr>
          <w:rFonts w:ascii="Segoe UI" w:eastAsia="Times New Roman" w:hAnsi="Segoe UI" w:cs="Segoe UI"/>
          <w:color w:val="161616"/>
          <w:kern w:val="0"/>
          <w:sz w:val="24"/>
          <w:szCs w:val="24"/>
          <w14:ligatures w14:val="none"/>
        </w:rPr>
        <w:t>.</w:t>
      </w:r>
    </w:p>
    <w:p w14:paraId="58EBDB32" w14:textId="77777777" w:rsidR="00096EE9" w:rsidRPr="00096EE9" w:rsidRDefault="00096EE9" w:rsidP="00096EE9">
      <w:pPr>
        <w:numPr>
          <w:ilvl w:val="1"/>
          <w:numId w:val="9"/>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Learn how to </w:t>
      </w:r>
      <w:hyperlink r:id="rId22" w:history="1">
        <w:r w:rsidRPr="00096EE9">
          <w:rPr>
            <w:rFonts w:ascii="Segoe UI" w:eastAsia="Times New Roman" w:hAnsi="Segoe UI" w:cs="Segoe UI"/>
            <w:color w:val="0000FF"/>
            <w:kern w:val="0"/>
            <w:sz w:val="24"/>
            <w:szCs w:val="24"/>
            <w:u w:val="single"/>
            <w14:ligatures w14:val="none"/>
          </w:rPr>
          <w:t>add information on a target database to an HIS server configuration</w:t>
        </w:r>
      </w:hyperlink>
      <w:r w:rsidRPr="00096EE9">
        <w:rPr>
          <w:rFonts w:ascii="Segoe UI" w:eastAsia="Times New Roman" w:hAnsi="Segoe UI" w:cs="Segoe UI"/>
          <w:color w:val="161616"/>
          <w:kern w:val="0"/>
          <w:sz w:val="24"/>
          <w:szCs w:val="24"/>
          <w14:ligatures w14:val="none"/>
        </w:rPr>
        <w:t>.</w:t>
      </w:r>
    </w:p>
    <w:p w14:paraId="6B44E919" w14:textId="77777777" w:rsidR="00096EE9" w:rsidRPr="00096EE9" w:rsidRDefault="00096EE9" w:rsidP="00096EE9">
      <w:pPr>
        <w:numPr>
          <w:ilvl w:val="1"/>
          <w:numId w:val="9"/>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096EE9">
        <w:rPr>
          <w:rFonts w:ascii="Segoe UI" w:eastAsia="Times New Roman" w:hAnsi="Segoe UI" w:cs="Segoe UI"/>
          <w:color w:val="161616"/>
          <w:kern w:val="0"/>
          <w:sz w:val="24"/>
          <w:szCs w:val="24"/>
          <w14:ligatures w14:val="none"/>
        </w:rPr>
        <w:t>See how to </w:t>
      </w:r>
      <w:hyperlink r:id="rId23" w:history="1">
        <w:r w:rsidRPr="00096EE9">
          <w:rPr>
            <w:rFonts w:ascii="Segoe UI" w:eastAsia="Times New Roman" w:hAnsi="Segoe UI" w:cs="Segoe UI"/>
            <w:color w:val="0000FF"/>
            <w:kern w:val="0"/>
            <w:sz w:val="24"/>
            <w:szCs w:val="24"/>
            <w:u w:val="single"/>
            <w14:ligatures w14:val="none"/>
          </w:rPr>
          <w:t>configure a Db2 database to reroute requests to an HIS server</w:t>
        </w:r>
      </w:hyperlink>
      <w:r w:rsidRPr="00096EE9">
        <w:rPr>
          <w:rFonts w:ascii="Segoe UI" w:eastAsia="Times New Roman" w:hAnsi="Segoe UI" w:cs="Segoe UI"/>
          <w:color w:val="161616"/>
          <w:kern w:val="0"/>
          <w:sz w:val="24"/>
          <w:szCs w:val="24"/>
          <w14:ligatures w14:val="none"/>
        </w:rPr>
        <w:t>.</w:t>
      </w:r>
    </w:p>
    <w:p w14:paraId="4DAF5F6A" w14:textId="77777777" w:rsidR="00096EE9" w:rsidRPr="00096EE9" w:rsidRDefault="00096EE9" w:rsidP="00096EE9">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96EE9">
        <w:rPr>
          <w:rFonts w:ascii="Segoe UI" w:eastAsia="Times New Roman" w:hAnsi="Segoe UI" w:cs="Segoe UI"/>
          <w:b/>
          <w:bCs/>
          <w:color w:val="161616"/>
          <w:kern w:val="0"/>
          <w:sz w:val="36"/>
          <w:szCs w:val="36"/>
          <w14:ligatures w14:val="none"/>
        </w:rPr>
        <w:t>Related resources</w:t>
      </w:r>
    </w:p>
    <w:p w14:paraId="5BEC3EBF" w14:textId="77777777" w:rsidR="00096EE9" w:rsidRPr="00096EE9" w:rsidRDefault="00096EE9" w:rsidP="00096EE9">
      <w:pPr>
        <w:numPr>
          <w:ilvl w:val="0"/>
          <w:numId w:val="1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4" w:history="1">
        <w:r w:rsidRPr="00096EE9">
          <w:rPr>
            <w:rFonts w:ascii="Segoe UI" w:eastAsia="Times New Roman" w:hAnsi="Segoe UI" w:cs="Segoe UI"/>
            <w:color w:val="0000FF"/>
            <w:kern w:val="0"/>
            <w:sz w:val="24"/>
            <w:szCs w:val="24"/>
            <w:u w:val="single"/>
            <w14:ligatures w14:val="none"/>
          </w:rPr>
          <w:t>Mainframe file replication and sync on Azure</w:t>
        </w:r>
      </w:hyperlink>
    </w:p>
    <w:p w14:paraId="11300C0B" w14:textId="77777777" w:rsidR="00096EE9" w:rsidRPr="00096EE9" w:rsidRDefault="00096EE9" w:rsidP="00096EE9">
      <w:pPr>
        <w:numPr>
          <w:ilvl w:val="0"/>
          <w:numId w:val="1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5" w:history="1">
        <w:r w:rsidRPr="00096EE9">
          <w:rPr>
            <w:rFonts w:ascii="Segoe UI" w:eastAsia="Times New Roman" w:hAnsi="Segoe UI" w:cs="Segoe UI"/>
            <w:color w:val="0000FF"/>
            <w:kern w:val="0"/>
            <w:sz w:val="24"/>
            <w:szCs w:val="24"/>
            <w:u w:val="single"/>
            <w14:ligatures w14:val="none"/>
          </w:rPr>
          <w:t>Replicate and sync mainframe data in Azure</w:t>
        </w:r>
      </w:hyperlink>
    </w:p>
    <w:p w14:paraId="7B4AAFA0" w14:textId="77777777" w:rsidR="00096EE9" w:rsidRPr="00096EE9" w:rsidRDefault="00096EE9" w:rsidP="00096EE9">
      <w:pPr>
        <w:numPr>
          <w:ilvl w:val="0"/>
          <w:numId w:val="1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6" w:history="1">
        <w:r w:rsidRPr="00096EE9">
          <w:rPr>
            <w:rFonts w:ascii="Segoe UI" w:eastAsia="Times New Roman" w:hAnsi="Segoe UI" w:cs="Segoe UI"/>
            <w:color w:val="0000FF"/>
            <w:kern w:val="0"/>
            <w:sz w:val="24"/>
            <w:szCs w:val="24"/>
            <w:u w:val="single"/>
            <w14:ligatures w14:val="none"/>
          </w:rPr>
          <w:t>Modernize mainframe and midrange data</w:t>
        </w:r>
      </w:hyperlink>
    </w:p>
    <w:p w14:paraId="7B407EB7" w14:textId="77777777" w:rsidR="00096EE9" w:rsidRPr="00096EE9" w:rsidRDefault="00096EE9" w:rsidP="00096EE9">
      <w:pPr>
        <w:numPr>
          <w:ilvl w:val="0"/>
          <w:numId w:val="1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7" w:history="1">
        <w:r w:rsidRPr="00096EE9">
          <w:rPr>
            <w:rFonts w:ascii="Segoe UI" w:eastAsia="Times New Roman" w:hAnsi="Segoe UI" w:cs="Segoe UI"/>
            <w:color w:val="0000FF"/>
            <w:kern w:val="0"/>
            <w:sz w:val="24"/>
            <w:szCs w:val="24"/>
            <w:u w:val="single"/>
            <w14:ligatures w14:val="none"/>
          </w:rPr>
          <w:t xml:space="preserve">Migrate IBM mainframe applications to Azure with </w:t>
        </w:r>
        <w:proofErr w:type="spellStart"/>
        <w:r w:rsidRPr="00096EE9">
          <w:rPr>
            <w:rFonts w:ascii="Segoe UI" w:eastAsia="Times New Roman" w:hAnsi="Segoe UI" w:cs="Segoe UI"/>
            <w:color w:val="0000FF"/>
            <w:kern w:val="0"/>
            <w:sz w:val="24"/>
            <w:szCs w:val="24"/>
            <w:u w:val="single"/>
            <w14:ligatures w14:val="none"/>
          </w:rPr>
          <w:t>TmaxSoft</w:t>
        </w:r>
        <w:proofErr w:type="spellEnd"/>
        <w:r w:rsidRPr="00096EE9">
          <w:rPr>
            <w:rFonts w:ascii="Segoe UI" w:eastAsia="Times New Roman" w:hAnsi="Segoe UI" w:cs="Segoe UI"/>
            <w:color w:val="0000FF"/>
            <w:kern w:val="0"/>
            <w:sz w:val="24"/>
            <w:szCs w:val="24"/>
            <w:u w:val="single"/>
            <w14:ligatures w14:val="none"/>
          </w:rPr>
          <w:t xml:space="preserve"> </w:t>
        </w:r>
        <w:proofErr w:type="spellStart"/>
        <w:r w:rsidRPr="00096EE9">
          <w:rPr>
            <w:rFonts w:ascii="Segoe UI" w:eastAsia="Times New Roman" w:hAnsi="Segoe UI" w:cs="Segoe UI"/>
            <w:color w:val="0000FF"/>
            <w:kern w:val="0"/>
            <w:sz w:val="24"/>
            <w:szCs w:val="24"/>
            <w:u w:val="single"/>
            <w14:ligatures w14:val="none"/>
          </w:rPr>
          <w:t>OpenFrame</w:t>
        </w:r>
        <w:proofErr w:type="spellEnd"/>
      </w:hyperlink>
    </w:p>
    <w:p w14:paraId="3BEDE81E" w14:textId="77777777" w:rsidR="004C6A90" w:rsidRDefault="004C6A90"/>
    <w:sectPr w:rsidR="004C6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354A"/>
    <w:multiLevelType w:val="multilevel"/>
    <w:tmpl w:val="2796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C0FE3"/>
    <w:multiLevelType w:val="multilevel"/>
    <w:tmpl w:val="5E88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F3AAA"/>
    <w:multiLevelType w:val="multilevel"/>
    <w:tmpl w:val="95E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936D9"/>
    <w:multiLevelType w:val="multilevel"/>
    <w:tmpl w:val="CC0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0364E5"/>
    <w:multiLevelType w:val="multilevel"/>
    <w:tmpl w:val="07CA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15FBF"/>
    <w:multiLevelType w:val="multilevel"/>
    <w:tmpl w:val="D408B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E2A47"/>
    <w:multiLevelType w:val="multilevel"/>
    <w:tmpl w:val="30C08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145237">
    <w:abstractNumId w:val="3"/>
  </w:num>
  <w:num w:numId="2" w16cid:durableId="623654789">
    <w:abstractNumId w:val="6"/>
  </w:num>
  <w:num w:numId="3" w16cid:durableId="82578624">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1356349034">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1503810557">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2099908774">
    <w:abstractNumId w:val="2"/>
  </w:num>
  <w:num w:numId="7" w16cid:durableId="493185648">
    <w:abstractNumId w:val="0"/>
  </w:num>
  <w:num w:numId="8" w16cid:durableId="809444844">
    <w:abstractNumId w:val="1"/>
  </w:num>
  <w:num w:numId="9" w16cid:durableId="91246419">
    <w:abstractNumId w:val="5"/>
  </w:num>
  <w:num w:numId="10" w16cid:durableId="79661007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thish Aruldoss">
    <w15:presenceInfo w15:providerId="AD" w15:userId="S::naruldoss@microsoft.com::081f2d85-4973-450b-ab3a-fa88c9cdd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E9"/>
    <w:rsid w:val="00096EE9"/>
    <w:rsid w:val="004C6A90"/>
    <w:rsid w:val="0051472C"/>
    <w:rsid w:val="009D25E0"/>
    <w:rsid w:val="00E76AE2"/>
    <w:rsid w:val="00FA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74DAA3"/>
  <w15:chartTrackingRefBased/>
  <w15:docId w15:val="{F816847B-779F-4B9B-AD94-E840BCD7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6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6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6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6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6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6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EE9"/>
    <w:rPr>
      <w:rFonts w:eastAsiaTheme="majorEastAsia" w:cstheme="majorBidi"/>
      <w:color w:val="272727" w:themeColor="text1" w:themeTint="D8"/>
    </w:rPr>
  </w:style>
  <w:style w:type="paragraph" w:styleId="Title">
    <w:name w:val="Title"/>
    <w:basedOn w:val="Normal"/>
    <w:next w:val="Normal"/>
    <w:link w:val="TitleChar"/>
    <w:uiPriority w:val="10"/>
    <w:qFormat/>
    <w:rsid w:val="00096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EE9"/>
    <w:pPr>
      <w:spacing w:before="160"/>
      <w:jc w:val="center"/>
    </w:pPr>
    <w:rPr>
      <w:i/>
      <w:iCs/>
      <w:color w:val="404040" w:themeColor="text1" w:themeTint="BF"/>
    </w:rPr>
  </w:style>
  <w:style w:type="character" w:customStyle="1" w:styleId="QuoteChar">
    <w:name w:val="Quote Char"/>
    <w:basedOn w:val="DefaultParagraphFont"/>
    <w:link w:val="Quote"/>
    <w:uiPriority w:val="29"/>
    <w:rsid w:val="00096EE9"/>
    <w:rPr>
      <w:i/>
      <w:iCs/>
      <w:color w:val="404040" w:themeColor="text1" w:themeTint="BF"/>
    </w:rPr>
  </w:style>
  <w:style w:type="paragraph" w:styleId="ListParagraph">
    <w:name w:val="List Paragraph"/>
    <w:basedOn w:val="Normal"/>
    <w:uiPriority w:val="34"/>
    <w:qFormat/>
    <w:rsid w:val="00096EE9"/>
    <w:pPr>
      <w:ind w:left="720"/>
      <w:contextualSpacing/>
    </w:pPr>
  </w:style>
  <w:style w:type="character" w:styleId="IntenseEmphasis">
    <w:name w:val="Intense Emphasis"/>
    <w:basedOn w:val="DefaultParagraphFont"/>
    <w:uiPriority w:val="21"/>
    <w:qFormat/>
    <w:rsid w:val="00096EE9"/>
    <w:rPr>
      <w:i/>
      <w:iCs/>
      <w:color w:val="0F4761" w:themeColor="accent1" w:themeShade="BF"/>
    </w:rPr>
  </w:style>
  <w:style w:type="paragraph" w:styleId="IntenseQuote">
    <w:name w:val="Intense Quote"/>
    <w:basedOn w:val="Normal"/>
    <w:next w:val="Normal"/>
    <w:link w:val="IntenseQuoteChar"/>
    <w:uiPriority w:val="30"/>
    <w:qFormat/>
    <w:rsid w:val="00096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EE9"/>
    <w:rPr>
      <w:i/>
      <w:iCs/>
      <w:color w:val="0F4761" w:themeColor="accent1" w:themeShade="BF"/>
    </w:rPr>
  </w:style>
  <w:style w:type="character" w:styleId="IntenseReference">
    <w:name w:val="Intense Reference"/>
    <w:basedOn w:val="DefaultParagraphFont"/>
    <w:uiPriority w:val="32"/>
    <w:qFormat/>
    <w:rsid w:val="00096EE9"/>
    <w:rPr>
      <w:b/>
      <w:bCs/>
      <w:smallCaps/>
      <w:color w:val="0F4761" w:themeColor="accent1" w:themeShade="BF"/>
      <w:spacing w:val="5"/>
    </w:rPr>
  </w:style>
  <w:style w:type="paragraph" w:customStyle="1" w:styleId="alert-title">
    <w:name w:val="alert-title"/>
    <w:basedOn w:val="Normal"/>
    <w:rsid w:val="00096E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96E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96EE9"/>
    <w:rPr>
      <w:color w:val="0000FF"/>
      <w:u w:val="single"/>
    </w:rPr>
  </w:style>
  <w:style w:type="character" w:styleId="Emphasis">
    <w:name w:val="Emphasis"/>
    <w:basedOn w:val="DefaultParagraphFont"/>
    <w:uiPriority w:val="20"/>
    <w:qFormat/>
    <w:rsid w:val="00096EE9"/>
    <w:rPr>
      <w:i/>
      <w:iCs/>
    </w:rPr>
  </w:style>
  <w:style w:type="paragraph" w:styleId="Revision">
    <w:name w:val="Revision"/>
    <w:hidden/>
    <w:uiPriority w:val="99"/>
    <w:semiHidden/>
    <w:rsid w:val="00096E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369">
      <w:bodyDiv w:val="1"/>
      <w:marLeft w:val="0"/>
      <w:marRight w:val="0"/>
      <w:marTop w:val="0"/>
      <w:marBottom w:val="0"/>
      <w:divBdr>
        <w:top w:val="none" w:sz="0" w:space="0" w:color="auto"/>
        <w:left w:val="none" w:sz="0" w:space="0" w:color="auto"/>
        <w:bottom w:val="none" w:sz="0" w:space="0" w:color="auto"/>
        <w:right w:val="none" w:sz="0" w:space="0" w:color="auto"/>
      </w:divBdr>
      <w:divsChild>
        <w:div w:id="1957101878">
          <w:marLeft w:val="0"/>
          <w:marRight w:val="0"/>
          <w:marTop w:val="0"/>
          <w:marBottom w:val="0"/>
          <w:divBdr>
            <w:top w:val="none" w:sz="0" w:space="0" w:color="auto"/>
            <w:left w:val="none" w:sz="0" w:space="0" w:color="auto"/>
            <w:bottom w:val="none" w:sz="0" w:space="0" w:color="auto"/>
            <w:right w:val="none" w:sz="0" w:space="0" w:color="auto"/>
          </w:divBdr>
          <w:divsChild>
            <w:div w:id="364142405">
              <w:marLeft w:val="0"/>
              <w:marRight w:val="0"/>
              <w:marTop w:val="0"/>
              <w:marBottom w:val="0"/>
              <w:divBdr>
                <w:top w:val="none" w:sz="0" w:space="0" w:color="auto"/>
                <w:left w:val="none" w:sz="0" w:space="0" w:color="auto"/>
                <w:bottom w:val="none" w:sz="0" w:space="0" w:color="auto"/>
                <w:right w:val="none" w:sz="0" w:space="0" w:color="auto"/>
              </w:divBdr>
              <w:divsChild>
                <w:div w:id="1871258605">
                  <w:marLeft w:val="0"/>
                  <w:marRight w:val="0"/>
                  <w:marTop w:val="0"/>
                  <w:marBottom w:val="0"/>
                  <w:divBdr>
                    <w:top w:val="none" w:sz="0" w:space="0" w:color="auto"/>
                    <w:left w:val="none" w:sz="0" w:space="0" w:color="auto"/>
                    <w:bottom w:val="none" w:sz="0" w:space="0" w:color="auto"/>
                    <w:right w:val="none" w:sz="0" w:space="0" w:color="auto"/>
                  </w:divBdr>
                </w:div>
                <w:div w:id="1518150924">
                  <w:marLeft w:val="0"/>
                  <w:marRight w:val="0"/>
                  <w:marTop w:val="0"/>
                  <w:marBottom w:val="0"/>
                  <w:divBdr>
                    <w:top w:val="none" w:sz="0" w:space="0" w:color="auto"/>
                    <w:left w:val="none" w:sz="0" w:space="0" w:color="auto"/>
                    <w:bottom w:val="none" w:sz="0" w:space="0" w:color="auto"/>
                    <w:right w:val="none" w:sz="0" w:space="0" w:color="auto"/>
                  </w:divBdr>
                </w:div>
                <w:div w:id="11588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7287">
          <w:marLeft w:val="0"/>
          <w:marRight w:val="0"/>
          <w:marTop w:val="0"/>
          <w:marBottom w:val="0"/>
          <w:divBdr>
            <w:top w:val="none" w:sz="0" w:space="0" w:color="auto"/>
            <w:left w:val="none" w:sz="0" w:space="0" w:color="auto"/>
            <w:bottom w:val="none" w:sz="0" w:space="0" w:color="auto"/>
            <w:right w:val="none" w:sz="0" w:space="0" w:color="auto"/>
          </w:divBdr>
          <w:divsChild>
            <w:div w:id="1978951095">
              <w:marLeft w:val="0"/>
              <w:marRight w:val="0"/>
              <w:marTop w:val="0"/>
              <w:marBottom w:val="0"/>
              <w:divBdr>
                <w:top w:val="none" w:sz="0" w:space="0" w:color="auto"/>
                <w:left w:val="none" w:sz="0" w:space="0" w:color="auto"/>
                <w:bottom w:val="none" w:sz="0" w:space="0" w:color="auto"/>
                <w:right w:val="none" w:sz="0" w:space="0" w:color="auto"/>
              </w:divBdr>
            </w:div>
            <w:div w:id="1446775624">
              <w:marLeft w:val="0"/>
              <w:marRight w:val="0"/>
              <w:marTop w:val="0"/>
              <w:marBottom w:val="0"/>
              <w:divBdr>
                <w:top w:val="none" w:sz="0" w:space="0" w:color="auto"/>
                <w:left w:val="none" w:sz="0" w:space="0" w:color="auto"/>
                <w:bottom w:val="none" w:sz="0" w:space="0" w:color="auto"/>
                <w:right w:val="none" w:sz="0" w:space="0" w:color="auto"/>
              </w:divBdr>
            </w:div>
            <w:div w:id="1158611724">
              <w:marLeft w:val="0"/>
              <w:marRight w:val="0"/>
              <w:marTop w:val="0"/>
              <w:marBottom w:val="0"/>
              <w:divBdr>
                <w:top w:val="none" w:sz="0" w:space="0" w:color="auto"/>
                <w:left w:val="none" w:sz="0" w:space="0" w:color="auto"/>
                <w:bottom w:val="none" w:sz="0" w:space="0" w:color="auto"/>
                <w:right w:val="none" w:sz="0" w:space="0" w:color="auto"/>
              </w:divBdr>
            </w:div>
            <w:div w:id="1887643804">
              <w:marLeft w:val="-15"/>
              <w:marRight w:val="-15"/>
              <w:marTop w:val="0"/>
              <w:marBottom w:val="0"/>
              <w:divBdr>
                <w:top w:val="none" w:sz="0" w:space="0" w:color="auto"/>
                <w:left w:val="none" w:sz="0" w:space="0" w:color="auto"/>
                <w:bottom w:val="none" w:sz="0" w:space="0" w:color="auto"/>
                <w:right w:val="none" w:sz="0" w:space="0" w:color="auto"/>
              </w:divBdr>
            </w:div>
            <w:div w:id="257713022">
              <w:marLeft w:val="0"/>
              <w:marRight w:val="0"/>
              <w:marTop w:val="0"/>
              <w:marBottom w:val="0"/>
              <w:divBdr>
                <w:top w:val="none" w:sz="0" w:space="0" w:color="auto"/>
                <w:left w:val="none" w:sz="0" w:space="0" w:color="auto"/>
                <w:bottom w:val="none" w:sz="0" w:space="0" w:color="auto"/>
                <w:right w:val="none" w:sz="0" w:space="0" w:color="auto"/>
              </w:divBdr>
            </w:div>
            <w:div w:id="1825243834">
              <w:marLeft w:val="0"/>
              <w:marRight w:val="0"/>
              <w:marTop w:val="0"/>
              <w:marBottom w:val="0"/>
              <w:divBdr>
                <w:top w:val="none" w:sz="0" w:space="0" w:color="auto"/>
                <w:left w:val="none" w:sz="0" w:space="0" w:color="auto"/>
                <w:bottom w:val="none" w:sz="0" w:space="0" w:color="auto"/>
                <w:right w:val="none" w:sz="0" w:space="0" w:color="auto"/>
              </w:divBdr>
            </w:div>
            <w:div w:id="1650480498">
              <w:marLeft w:val="0"/>
              <w:marRight w:val="0"/>
              <w:marTop w:val="0"/>
              <w:marBottom w:val="0"/>
              <w:divBdr>
                <w:top w:val="none" w:sz="0" w:space="0" w:color="auto"/>
                <w:left w:val="none" w:sz="0" w:space="0" w:color="auto"/>
                <w:bottom w:val="none" w:sz="0" w:space="0" w:color="auto"/>
                <w:right w:val="none" w:sz="0" w:space="0" w:color="auto"/>
              </w:divBdr>
            </w:div>
            <w:div w:id="602957748">
              <w:marLeft w:val="0"/>
              <w:marRight w:val="0"/>
              <w:marTop w:val="0"/>
              <w:marBottom w:val="0"/>
              <w:divBdr>
                <w:top w:val="none" w:sz="0" w:space="0" w:color="auto"/>
                <w:left w:val="none" w:sz="0" w:space="0" w:color="auto"/>
                <w:bottom w:val="none" w:sz="0" w:space="0" w:color="auto"/>
                <w:right w:val="none" w:sz="0" w:space="0" w:color="auto"/>
              </w:divBdr>
            </w:div>
            <w:div w:id="186061028">
              <w:marLeft w:val="0"/>
              <w:marRight w:val="0"/>
              <w:marTop w:val="0"/>
              <w:marBottom w:val="0"/>
              <w:divBdr>
                <w:top w:val="none" w:sz="0" w:space="0" w:color="auto"/>
                <w:left w:val="none" w:sz="0" w:space="0" w:color="auto"/>
                <w:bottom w:val="none" w:sz="0" w:space="0" w:color="auto"/>
                <w:right w:val="none" w:sz="0" w:space="0" w:color="auto"/>
              </w:divBdr>
            </w:div>
            <w:div w:id="16557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pricing/calculator" TargetMode="External"/><Relationship Id="rId13" Type="http://schemas.openxmlformats.org/officeDocument/2006/relationships/hyperlink" Target="https://learn.microsoft.com/en-us/host-integration-server/what-is-his" TargetMode="External"/><Relationship Id="rId18" Type="http://schemas.openxmlformats.org/officeDocument/2006/relationships/hyperlink" Target="https://learn.microsoft.com/en-us/data-migration" TargetMode="External"/><Relationship Id="rId26" Type="http://schemas.openxmlformats.org/officeDocument/2006/relationships/hyperlink" Target="https://learn.microsoft.com/en-us/azure/architecture/example-scenario/mainframe/modernize-mainframe-data-to-azure" TargetMode="External"/><Relationship Id="rId3" Type="http://schemas.openxmlformats.org/officeDocument/2006/relationships/settings" Target="settings.xml"/><Relationship Id="rId21" Type="http://schemas.openxmlformats.org/officeDocument/2006/relationships/hyperlink" Target="https://learn.microsoft.com/en-us/host-integration-server/install-and-config-guides/installing-his-2020" TargetMode="External"/><Relationship Id="rId7" Type="http://schemas.openxmlformats.org/officeDocument/2006/relationships/hyperlink" Target="https://arch-center.azureedge.net/mainframe-access-azure-databases-architecture.vsdx" TargetMode="External"/><Relationship Id="rId12" Type="http://schemas.openxmlformats.org/officeDocument/2006/relationships/hyperlink" Target="https://learn.microsoft.com/en-us/sql/sql-server" TargetMode="External"/><Relationship Id="rId17" Type="http://schemas.openxmlformats.org/officeDocument/2006/relationships/hyperlink" Target="mailto:datasqlninja@microsoft.com" TargetMode="External"/><Relationship Id="rId25" Type="http://schemas.openxmlformats.org/officeDocument/2006/relationships/hyperlink" Target="https://learn.microsoft.com/en-us/azure/architecture/reference-architectures/migration/sync-mainframe-data-with-azure" TargetMode="External"/><Relationship Id="rId2" Type="http://schemas.openxmlformats.org/officeDocument/2006/relationships/styles" Target="styles.xml"/><Relationship Id="rId16" Type="http://schemas.openxmlformats.org/officeDocument/2006/relationships/hyperlink" Target="https://www.linkedin.com/in/ashish-khandelwas-839a851a3" TargetMode="External"/><Relationship Id="rId20" Type="http://schemas.openxmlformats.org/officeDocument/2006/relationships/hyperlink" Target="https://learn.microsoft.com/en-us/azure/cloud-adoption-framework/infrastructure/mainframe-migration/application-strategies"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azure/azure-sql/virtual-machines/windows/sql-server-on-azure-vm-iaas-what-is-overview" TargetMode="External"/><Relationship Id="rId24" Type="http://schemas.openxmlformats.org/officeDocument/2006/relationships/hyperlink" Target="https://learn.microsoft.com/en-us/azure/architecture/solution-ideas/articles/mainframe-azure-file-replication" TargetMode="External"/><Relationship Id="rId5" Type="http://schemas.openxmlformats.org/officeDocument/2006/relationships/hyperlink" Target="http://www.enterpriseappstoday.com/data-management/5-reasons-a-data-first-strategy-works.html" TargetMode="External"/><Relationship Id="rId15" Type="http://schemas.openxmlformats.org/officeDocument/2006/relationships/hyperlink" Target="https://www.linkedin.com/in/nithish-aruldoss-b4035b2b" TargetMode="External"/><Relationship Id="rId23" Type="http://schemas.openxmlformats.org/officeDocument/2006/relationships/hyperlink" Target="https://learn.microsoft.com/en-us/host-integration-server/core/configuring-db2-for-z-os" TargetMode="External"/><Relationship Id="rId28" Type="http://schemas.openxmlformats.org/officeDocument/2006/relationships/fontTable" Target="fontTable.xml"/><Relationship Id="rId10" Type="http://schemas.openxmlformats.org/officeDocument/2006/relationships/hyperlink" Target="https://learn.microsoft.com/en-us/azure/azure-sql/azure-sql-iaas-vs-paas-what-is-overview" TargetMode="External"/><Relationship Id="rId19" Type="http://schemas.openxmlformats.org/officeDocument/2006/relationships/hyperlink" Target="https://learn.microsoft.com/en-us/host-integration-server/core/planning-and-architecting-solutions-using-microsoft-service-for-drda" TargetMode="External"/><Relationship Id="rId4" Type="http://schemas.openxmlformats.org/officeDocument/2006/relationships/webSettings" Target="webSettings.xml"/><Relationship Id="rId9" Type="http://schemas.openxmlformats.org/officeDocument/2006/relationships/hyperlink" Target="https://learn.microsoft.com/en-us/azure/azure-sql/database/sql-database-paas-overview" TargetMode="External"/><Relationship Id="rId14" Type="http://schemas.openxmlformats.org/officeDocument/2006/relationships/hyperlink" Target="https://learn.microsoft.com/en-us/host-integration-server/what-is-his" TargetMode="External"/><Relationship Id="rId22" Type="http://schemas.openxmlformats.org/officeDocument/2006/relationships/hyperlink" Target="https://learn.microsoft.com/en-us/host-integration-server/core/configuring-sql-server-connections" TargetMode="External"/><Relationship Id="rId27" Type="http://schemas.openxmlformats.org/officeDocument/2006/relationships/hyperlink" Target="https://learn.microsoft.com/en-us/azure/architecture/solution-ideas/articles/migrate-mainframe-apps-with-tmaxsoft-openfram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4</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Aruldoss</dc:creator>
  <cp:keywords/>
  <dc:description/>
  <cp:lastModifiedBy>Nithish Aruldoss</cp:lastModifiedBy>
  <cp:revision>1</cp:revision>
  <dcterms:created xsi:type="dcterms:W3CDTF">2023-10-20T01:00:00Z</dcterms:created>
  <dcterms:modified xsi:type="dcterms:W3CDTF">2023-10-20T01:07:00Z</dcterms:modified>
</cp:coreProperties>
</file>